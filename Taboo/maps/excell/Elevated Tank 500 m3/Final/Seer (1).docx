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C6" w:rsidRDefault="002305C6" w:rsidP="002305C6">
      <w:pPr>
        <w:bidi w:val="0"/>
        <w:rPr>
          <w:b/>
          <w:bCs/>
        </w:rPr>
      </w:pPr>
      <w:r w:rsidRPr="002305C6">
        <w:rPr>
          <w:b/>
          <w:bCs/>
        </w:rPr>
        <w:t xml:space="preserve">Construction of A 500 m3 Elevated Water Reservoir in Seer Village - </w:t>
      </w:r>
      <w:proofErr w:type="spellStart"/>
      <w:r w:rsidRPr="002305C6">
        <w:rPr>
          <w:b/>
          <w:bCs/>
        </w:rPr>
        <w:t>Qalqilia</w:t>
      </w:r>
      <w:proofErr w:type="spellEnd"/>
      <w:r w:rsidRPr="002305C6">
        <w:rPr>
          <w:b/>
          <w:bCs/>
        </w:rPr>
        <w:t xml:space="preserve"> Governorate</w:t>
      </w:r>
    </w:p>
    <w:p w:rsidR="00DF5282" w:rsidRDefault="00DF5282" w:rsidP="00DF5282">
      <w:pPr>
        <w:bidi w:val="0"/>
        <w:rPr>
          <w:b/>
          <w:bCs/>
        </w:rPr>
      </w:pPr>
    </w:p>
    <w:p w:rsidR="00DF5282" w:rsidRPr="002305C6" w:rsidRDefault="00DF5282" w:rsidP="00DF5282">
      <w:pPr>
        <w:bidi w:val="0"/>
        <w:rPr>
          <w:b/>
          <w:bCs/>
        </w:rPr>
      </w:pPr>
      <w:r>
        <w:rPr>
          <w:b/>
          <w:bCs/>
        </w:rPr>
        <w:t>Bill of Quantity</w:t>
      </w:r>
    </w:p>
    <w:p w:rsidR="00CA27E1" w:rsidRDefault="00CA27E1" w:rsidP="002305C6">
      <w:pPr>
        <w:pStyle w:val="ListParagraph"/>
        <w:numPr>
          <w:ilvl w:val="0"/>
          <w:numId w:val="1"/>
        </w:numPr>
        <w:bidi w:val="0"/>
      </w:pPr>
      <w:r w:rsidRPr="00624A23">
        <w:t>SKELETON WORKS- CONCRETE WORKS</w:t>
      </w:r>
    </w:p>
    <w:p w:rsidR="00CA27E1" w:rsidDel="001D7095" w:rsidRDefault="00CA27E1" w:rsidP="00CA27E1">
      <w:pPr>
        <w:pStyle w:val="ListParagraph"/>
        <w:bidi w:val="0"/>
        <w:rPr>
          <w:del w:id="0" w:author="IBM" w:date="2016-04-28T11:34:00Z"/>
        </w:rPr>
      </w:pPr>
      <w:commentRangeStart w:id="1"/>
      <w:del w:id="2" w:author="IBM" w:date="2016-04-28T11:34:00Z">
        <w:r w:rsidDel="001D7095">
          <w:delText xml:space="preserve">BOQ item 2.1   : Please check the required  QTY of </w:delText>
        </w:r>
        <w:r w:rsidRPr="00624A23" w:rsidDel="001D7095">
          <w:delText xml:space="preserve">Blinding </w:delText>
        </w:r>
        <w:r w:rsidDel="001D7095">
          <w:delText xml:space="preserve">concrete </w:delText>
        </w:r>
        <w:r w:rsidRPr="00624A23" w:rsidDel="001D7095">
          <w:delText>under foundations</w:delText>
        </w:r>
        <w:r w:rsidDel="001D7095">
          <w:delText xml:space="preserve"> and ground beams .</w:delText>
        </w:r>
        <w:commentRangeEnd w:id="1"/>
        <w:r w:rsidR="001D7095" w:rsidDel="001D7095">
          <w:rPr>
            <w:rStyle w:val="CommentReference"/>
          </w:rPr>
          <w:commentReference w:id="1"/>
        </w:r>
      </w:del>
    </w:p>
    <w:p w:rsidR="00491515" w:rsidRDefault="00491515" w:rsidP="00491515">
      <w:pPr>
        <w:pStyle w:val="ListParagraph"/>
        <w:bidi w:val="0"/>
      </w:pPr>
    </w:p>
    <w:p w:rsidR="00146978" w:rsidRDefault="000E1C52" w:rsidP="00CA27E1">
      <w:pPr>
        <w:pStyle w:val="ListParagraph"/>
        <w:numPr>
          <w:ilvl w:val="0"/>
          <w:numId w:val="1"/>
        </w:numPr>
        <w:bidi w:val="0"/>
      </w:pPr>
      <w:r w:rsidRPr="000E1C52">
        <w:t>Mechanical Works</w:t>
      </w:r>
      <w:r>
        <w:t>:</w:t>
      </w:r>
    </w:p>
    <w:p w:rsidR="001254EE" w:rsidRDefault="001254EE" w:rsidP="00CA27E1">
      <w:pPr>
        <w:bidi w:val="0"/>
        <w:ind w:left="360"/>
      </w:pPr>
      <w:r w:rsidRPr="001254EE">
        <w:t>Pipes:</w:t>
      </w:r>
    </w:p>
    <w:p w:rsidR="000E1C52" w:rsidDel="00B05962" w:rsidRDefault="001D0BE3" w:rsidP="00CA27E1">
      <w:pPr>
        <w:pStyle w:val="ListParagraph"/>
        <w:numPr>
          <w:ilvl w:val="0"/>
          <w:numId w:val="2"/>
        </w:numPr>
        <w:bidi w:val="0"/>
        <w:rPr>
          <w:del w:id="3" w:author="IBM" w:date="2016-04-28T11:58:00Z"/>
        </w:rPr>
      </w:pPr>
      <w:commentRangeStart w:id="4"/>
      <w:del w:id="5" w:author="IBM" w:date="2016-04-28T11:58:00Z">
        <w:r w:rsidDel="00B05962">
          <w:delText>BOQ</w:delText>
        </w:r>
      </w:del>
      <w:commentRangeEnd w:id="4"/>
      <w:r w:rsidR="00B05962">
        <w:rPr>
          <w:rStyle w:val="CommentReference"/>
        </w:rPr>
        <w:commentReference w:id="4"/>
      </w:r>
      <w:del w:id="6" w:author="IBM" w:date="2016-04-28T11:58:00Z">
        <w:r w:rsidDel="00B05962">
          <w:delText xml:space="preserve"> </w:delText>
        </w:r>
        <w:r w:rsidR="000E1C52" w:rsidDel="00B05962">
          <w:delText>Item 2.1 :</w:delText>
        </w:r>
        <w:r w:rsidR="000E1C52" w:rsidRPr="000E1C52" w:rsidDel="00B05962">
          <w:delText xml:space="preserve"> </w:delText>
        </w:r>
        <w:r w:rsidR="000E1C52" w:rsidDel="00B05962">
          <w:delText>Exposed pipes :please explain why the  4" pipe line will be installed expose</w:delText>
        </w:r>
        <w:r w:rsidR="00CA27E1" w:rsidDel="00B05962">
          <w:delText>d</w:delText>
        </w:r>
        <w:r w:rsidR="000E1C52" w:rsidDel="00B05962">
          <w:delText>( no</w:delText>
        </w:r>
        <w:r w:rsidR="00CA27E1" w:rsidDel="00B05962">
          <w:delText>t</w:delText>
        </w:r>
        <w:r w:rsidR="000E1C52" w:rsidDel="00B05962">
          <w:delText xml:space="preserve"> buried )</w:delText>
        </w:r>
        <w:r w:rsidR="00CA27E1" w:rsidDel="00B05962">
          <w:delText xml:space="preserve"> also please check he required QTY</w:delText>
        </w:r>
        <w:r w:rsidR="000E1C52" w:rsidDel="00B05962">
          <w:delText>.</w:delText>
        </w:r>
      </w:del>
    </w:p>
    <w:p w:rsidR="000E1C52" w:rsidDel="00246B5C" w:rsidRDefault="001D0BE3" w:rsidP="001D0BE3">
      <w:pPr>
        <w:pStyle w:val="ListParagraph"/>
        <w:numPr>
          <w:ilvl w:val="0"/>
          <w:numId w:val="2"/>
        </w:numPr>
        <w:bidi w:val="0"/>
        <w:rPr>
          <w:del w:id="7" w:author="IBM" w:date="2016-04-28T12:02:00Z"/>
        </w:rPr>
      </w:pPr>
      <w:commentRangeStart w:id="8"/>
      <w:del w:id="9" w:author="IBM" w:date="2016-04-28T12:02:00Z">
        <w:r w:rsidDel="00246B5C">
          <w:delText xml:space="preserve">BOQ  </w:delText>
        </w:r>
        <w:r w:rsidR="000E1C52" w:rsidDel="00246B5C">
          <w:delText>Item 2.2 :</w:delText>
        </w:r>
        <w:r w:rsidR="000E1C52" w:rsidRPr="000E1C52" w:rsidDel="00246B5C">
          <w:delText xml:space="preserve"> </w:delText>
        </w:r>
        <w:r w:rsidR="000E1C52" w:rsidDel="00246B5C">
          <w:delText xml:space="preserve">Exposed pipes :please  check  the required total length of </w:delText>
        </w:r>
        <w:r w:rsidR="001254EE" w:rsidDel="00246B5C">
          <w:delText>6" pipe line.</w:delText>
        </w:r>
        <w:commentRangeEnd w:id="8"/>
        <w:r w:rsidR="00246B5C" w:rsidDel="00246B5C">
          <w:rPr>
            <w:rStyle w:val="CommentReference"/>
          </w:rPr>
          <w:commentReference w:id="8"/>
        </w:r>
      </w:del>
    </w:p>
    <w:p w:rsidR="006823CE" w:rsidDel="002E638C" w:rsidRDefault="006823CE" w:rsidP="00CA27E1">
      <w:pPr>
        <w:pStyle w:val="ListParagraph"/>
        <w:numPr>
          <w:ilvl w:val="0"/>
          <w:numId w:val="2"/>
        </w:numPr>
        <w:bidi w:val="0"/>
        <w:rPr>
          <w:del w:id="10" w:author="IBM" w:date="2016-04-28T12:10:00Z"/>
        </w:rPr>
      </w:pPr>
      <w:del w:id="11" w:author="IBM" w:date="2016-04-28T12:10:00Z">
        <w:r w:rsidDel="002E638C">
          <w:delText xml:space="preserve"> </w:delText>
        </w:r>
        <w:r w:rsidR="00CA27E1" w:rsidDel="002E638C">
          <w:delText>T</w:delText>
        </w:r>
        <w:r w:rsidDel="002E638C">
          <w:delText xml:space="preserve">he wash out  and over  flow pipes diameter according to drawing No. M-02 and M-03 is 8" . There is no BOQ item for this pipe please </w:delText>
        </w:r>
        <w:commentRangeStart w:id="12"/>
        <w:r w:rsidDel="002E638C">
          <w:delText>add</w:delText>
        </w:r>
      </w:del>
      <w:commentRangeEnd w:id="12"/>
      <w:r w:rsidR="002F613C">
        <w:rPr>
          <w:rStyle w:val="CommentReference"/>
          <w:rtl/>
        </w:rPr>
        <w:commentReference w:id="12"/>
      </w:r>
      <w:del w:id="13" w:author="IBM" w:date="2016-04-28T12:10:00Z">
        <w:r w:rsidDel="002E638C">
          <w:delText xml:space="preserve"> .</w:delText>
        </w:r>
      </w:del>
    </w:p>
    <w:p w:rsidR="00CA27E1" w:rsidRDefault="00CA27E1" w:rsidP="00CA27E1">
      <w:pPr>
        <w:pStyle w:val="ListParagraph"/>
        <w:bidi w:val="0"/>
      </w:pPr>
    </w:p>
    <w:p w:rsidR="001254EE" w:rsidRDefault="001254EE" w:rsidP="00CA27E1">
      <w:pPr>
        <w:pStyle w:val="ListParagraph"/>
        <w:bidi w:val="0"/>
      </w:pPr>
      <w:r>
        <w:t>Valves:</w:t>
      </w:r>
    </w:p>
    <w:p w:rsidR="001D0BE3" w:rsidRDefault="001D0BE3" w:rsidP="001D0BE3">
      <w:pPr>
        <w:pStyle w:val="ListParagraph"/>
        <w:numPr>
          <w:ilvl w:val="0"/>
          <w:numId w:val="3"/>
        </w:numPr>
        <w:bidi w:val="0"/>
      </w:pPr>
      <w:r>
        <w:t xml:space="preserve">All </w:t>
      </w:r>
      <w:r w:rsidR="006823CE">
        <w:t>BO</w:t>
      </w:r>
      <w:r>
        <w:t>Q items -3 :</w:t>
      </w:r>
    </w:p>
    <w:p w:rsidR="001254EE" w:rsidDel="00AE7840" w:rsidRDefault="001254EE" w:rsidP="001D0BE3">
      <w:pPr>
        <w:bidi w:val="0"/>
        <w:rPr>
          <w:del w:id="14" w:author="IBM" w:date="2016-04-28T12:12:00Z"/>
        </w:rPr>
      </w:pPr>
      <w:commentRangeStart w:id="15"/>
      <w:del w:id="16" w:author="IBM" w:date="2016-04-28T12:12:00Z">
        <w:r w:rsidDel="00AE7840">
          <w:delText>According to drawing No. M</w:delText>
        </w:r>
        <w:r w:rsidR="001D0BE3" w:rsidDel="00AE7840">
          <w:delText xml:space="preserve">-02 the diameter of inlet and outlet pipes is 6" however the  fittings according to BOQ  3 is 4" please </w:delText>
        </w:r>
        <w:r w:rsidR="006823CE" w:rsidDel="00AE7840">
          <w:delText xml:space="preserve"> check and </w:delText>
        </w:r>
        <w:r w:rsidR="001D0BE3" w:rsidDel="00AE7840">
          <w:delText>modify.</w:delText>
        </w:r>
        <w:commentRangeEnd w:id="15"/>
        <w:r w:rsidR="00AE7840" w:rsidDel="00AE7840">
          <w:rPr>
            <w:rStyle w:val="CommentReference"/>
          </w:rPr>
          <w:commentReference w:id="15"/>
        </w:r>
      </w:del>
    </w:p>
    <w:p w:rsidR="006823CE" w:rsidDel="00AE7840" w:rsidRDefault="006823CE" w:rsidP="00CA27E1">
      <w:pPr>
        <w:bidi w:val="0"/>
        <w:rPr>
          <w:del w:id="17" w:author="IBM" w:date="2016-04-28T12:12:00Z"/>
        </w:rPr>
      </w:pPr>
      <w:commentRangeStart w:id="18"/>
      <w:del w:id="19" w:author="IBM" w:date="2016-04-28T12:12:00Z">
        <w:r w:rsidDel="00AE7840">
          <w:delText xml:space="preserve">Also please check </w:delText>
        </w:r>
        <w:r w:rsidR="00CA27E1" w:rsidDel="00AE7840">
          <w:delText>t</w:delText>
        </w:r>
        <w:r w:rsidDel="00AE7840">
          <w:delText xml:space="preserve">he total no. of valves and fittings </w:delText>
        </w:r>
        <w:r w:rsidR="00CA27E1" w:rsidDel="00AE7840">
          <w:delText xml:space="preserve"> needed according o drawing No. M-02 </w:delText>
        </w:r>
        <w:r w:rsidDel="00AE7840">
          <w:delText xml:space="preserve">and </w:delText>
        </w:r>
        <w:r w:rsidR="00CA27E1" w:rsidDel="00AE7840">
          <w:delText xml:space="preserve">math </w:delText>
        </w:r>
        <w:r w:rsidDel="00AE7840">
          <w:delText xml:space="preserve"> it with the BOQ</w:delText>
        </w:r>
        <w:commentRangeEnd w:id="18"/>
        <w:r w:rsidR="00AE7840" w:rsidDel="00AE7840">
          <w:rPr>
            <w:rStyle w:val="CommentReference"/>
          </w:rPr>
          <w:commentReference w:id="18"/>
        </w:r>
      </w:del>
    </w:p>
    <w:p w:rsidR="001254EE" w:rsidRDefault="00CA27E1" w:rsidP="001254EE">
      <w:pPr>
        <w:bidi w:val="0"/>
      </w:pPr>
      <w:r>
        <w:t>Others:</w:t>
      </w:r>
    </w:p>
    <w:p w:rsidR="000D5D41" w:rsidDel="00F04685" w:rsidRDefault="000D5D41" w:rsidP="00CA27E1">
      <w:pPr>
        <w:pStyle w:val="ListParagraph"/>
        <w:numPr>
          <w:ilvl w:val="0"/>
          <w:numId w:val="4"/>
        </w:numPr>
        <w:bidi w:val="0"/>
        <w:rPr>
          <w:del w:id="20" w:author="IBM" w:date="2016-04-28T11:02:00Z"/>
        </w:rPr>
      </w:pPr>
      <w:del w:id="21" w:author="IBM" w:date="2016-04-28T11:02:00Z">
        <w:r w:rsidDel="00F04685">
          <w:delText xml:space="preserve">In the BOQ  total sheet  there is a </w:delText>
        </w:r>
        <w:r w:rsidRPr="000D5D41" w:rsidDel="00F04685">
          <w:delText xml:space="preserve">Note: </w:delText>
        </w:r>
        <w:r w:rsidDel="00F04685">
          <w:delText>"</w:delText>
        </w:r>
        <w:r w:rsidRPr="000D5D41" w:rsidDel="00F04685">
          <w:delText>ALL Prices are exclusive of VAT (0% VAT)</w:delText>
        </w:r>
        <w:r w:rsidDel="00F04685">
          <w:delText>":should  be modified.</w:delText>
        </w:r>
      </w:del>
      <w:ins w:id="22" w:author="IBM" w:date="2016-04-28T11:10:00Z">
        <w:r w:rsidR="00FA17FD">
          <w:t xml:space="preserve"> done</w:t>
        </w:r>
      </w:ins>
    </w:p>
    <w:p w:rsidR="00CA27E1" w:rsidDel="00F04685" w:rsidRDefault="00CA27E1" w:rsidP="000D5D41">
      <w:pPr>
        <w:pStyle w:val="ListParagraph"/>
        <w:numPr>
          <w:ilvl w:val="0"/>
          <w:numId w:val="4"/>
        </w:numPr>
        <w:bidi w:val="0"/>
        <w:rPr>
          <w:del w:id="23" w:author="IBM" w:date="2016-04-28T11:02:00Z"/>
        </w:rPr>
      </w:pPr>
      <w:del w:id="24" w:author="IBM" w:date="2016-04-28T11:02:00Z">
        <w:r w:rsidDel="00F04685">
          <w:delText xml:space="preserve">In the abbreviations in the BOQ –First sheet the  </w:delText>
        </w:r>
        <w:r w:rsidRPr="00CA27E1" w:rsidDel="00F04685">
          <w:delText>ILS        :         Israeli Shekel</w:delText>
        </w:r>
        <w:r w:rsidDel="00F04685">
          <w:delText xml:space="preserve"> while the rate in the BOQ  is NIS please unify.</w:delText>
        </w:r>
      </w:del>
      <w:ins w:id="25" w:author="IBM" w:date="2016-04-28T11:10:00Z">
        <w:r w:rsidR="00FA17FD">
          <w:t xml:space="preserve"> </w:t>
        </w:r>
        <w:proofErr w:type="spellStart"/>
        <w:r w:rsidR="00FA17FD">
          <w:t>done</w:t>
        </w:r>
      </w:ins>
    </w:p>
    <w:p w:rsidR="000E1C52" w:rsidRDefault="00B43B12" w:rsidP="000E1C52">
      <w:pPr>
        <w:bidi w:val="0"/>
      </w:pPr>
      <w:r>
        <w:t>Drawings</w:t>
      </w:r>
      <w:proofErr w:type="spellEnd"/>
    </w:p>
    <w:p w:rsidR="00B43B12" w:rsidRDefault="00B43B12" w:rsidP="00B43B12">
      <w:pPr>
        <w:pStyle w:val="ListParagraph"/>
        <w:numPr>
          <w:ilvl w:val="0"/>
          <w:numId w:val="6"/>
        </w:numPr>
        <w:bidi w:val="0"/>
      </w:pPr>
      <w:r>
        <w:t>Change  the cover page</w:t>
      </w:r>
    </w:p>
    <w:p w:rsidR="00B43B12" w:rsidDel="002C36D4" w:rsidRDefault="00B43B12" w:rsidP="00B43B12">
      <w:pPr>
        <w:pStyle w:val="ListParagraph"/>
        <w:numPr>
          <w:ilvl w:val="0"/>
          <w:numId w:val="6"/>
        </w:numPr>
        <w:bidi w:val="0"/>
        <w:rPr>
          <w:del w:id="26" w:author="IBM" w:date="2016-04-28T11:30:00Z"/>
        </w:rPr>
      </w:pPr>
      <w:commentRangeStart w:id="27"/>
      <w:del w:id="28" w:author="IBM" w:date="2016-04-28T11:30:00Z">
        <w:r w:rsidDel="002C36D4">
          <w:delText>Discrepancy</w:delText>
        </w:r>
      </w:del>
      <w:commentRangeEnd w:id="27"/>
      <w:r w:rsidR="002C36D4">
        <w:rPr>
          <w:rStyle w:val="CommentReference"/>
        </w:rPr>
        <w:commentReference w:id="27"/>
      </w:r>
      <w:del w:id="29" w:author="IBM" w:date="2016-04-28T11:30:00Z">
        <w:r w:rsidDel="002C36D4">
          <w:delText xml:space="preserve"> in the  hand rail  diameter drawing no A07 and A08. please modify.</w:delText>
        </w:r>
      </w:del>
    </w:p>
    <w:p w:rsidR="00D0106A" w:rsidRDefault="00D0106A" w:rsidP="00D0106A">
      <w:pPr>
        <w:pStyle w:val="ListParagraph"/>
        <w:numPr>
          <w:ilvl w:val="0"/>
          <w:numId w:val="6"/>
        </w:numPr>
        <w:bidi w:val="0"/>
      </w:pPr>
      <w:commentRangeStart w:id="30"/>
      <w:del w:id="31" w:author="IBM" w:date="2016-04-28T11:37:00Z">
        <w:r w:rsidDel="001D7095">
          <w:delText>Drawing</w:delText>
        </w:r>
      </w:del>
      <w:commentRangeEnd w:id="30"/>
      <w:r w:rsidR="001D7095">
        <w:rPr>
          <w:rStyle w:val="CommentReference"/>
        </w:rPr>
        <w:commentReference w:id="30"/>
      </w:r>
      <w:del w:id="32" w:author="IBM" w:date="2016-04-28T11:37:00Z">
        <w:r w:rsidDel="001D7095">
          <w:delText xml:space="preserve"> No . SE-04 please add the depth of the Footing F1  to the table.</w:delText>
        </w:r>
      </w:del>
    </w:p>
    <w:sectPr w:rsidR="00D0106A" w:rsidSect="00DE04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IBM" w:date="2016-04-28T11:35:00Z" w:initials="I">
    <w:p w:rsidR="001D7095" w:rsidRDefault="001D7095">
      <w:pPr>
        <w:pStyle w:val="CommentText"/>
      </w:pPr>
      <w:r>
        <w:rPr>
          <w:rStyle w:val="CommentReference"/>
        </w:rPr>
        <w:annotationRef/>
      </w:r>
      <w:r>
        <w:t>the QTY were increased from 8M3 to 16.5 m3    done</w:t>
      </w:r>
    </w:p>
  </w:comment>
  <w:comment w:id="4" w:author="IBM" w:date="2016-04-28T11:58:00Z" w:initials="I">
    <w:p w:rsidR="00B05962" w:rsidRDefault="00B05962">
      <w:pPr>
        <w:pStyle w:val="CommentText"/>
      </w:pPr>
      <w:r>
        <w:rPr>
          <w:rStyle w:val="CommentReference"/>
        </w:rPr>
        <w:annotationRef/>
      </w:r>
      <w:r>
        <w:t>Item 2.1 were decreased to 35 m length and new item "Buried pipes" were added</w:t>
      </w:r>
    </w:p>
  </w:comment>
  <w:comment w:id="8" w:author="IBM" w:date="2016-04-28T12:06:00Z" w:initials="I">
    <w:p w:rsidR="00246B5C" w:rsidRDefault="00246B5C">
      <w:pPr>
        <w:pStyle w:val="CommentText"/>
        <w:rPr>
          <w:rFonts w:hint="cs"/>
          <w:rtl/>
          <w:lang w:bidi="ar-JO"/>
        </w:rPr>
      </w:pPr>
      <w:r>
        <w:rPr>
          <w:rStyle w:val="CommentReference"/>
        </w:rPr>
        <w:annotationRef/>
      </w:r>
      <w:r w:rsidR="002E638C">
        <w:rPr>
          <w:rFonts w:hint="cs"/>
          <w:rtl/>
          <w:lang w:bidi="ar-JO"/>
        </w:rPr>
        <w:t xml:space="preserve">حسب ما تم الاتفاق بين المهندس امجد </w:t>
      </w:r>
      <w:proofErr w:type="spellStart"/>
      <w:r w:rsidR="002E638C">
        <w:rPr>
          <w:rFonts w:hint="cs"/>
          <w:rtl/>
          <w:lang w:bidi="ar-JO"/>
        </w:rPr>
        <w:t>زعرور</w:t>
      </w:r>
      <w:proofErr w:type="spellEnd"/>
      <w:r w:rsidR="002E638C">
        <w:rPr>
          <w:rFonts w:hint="cs"/>
          <w:rtl/>
          <w:lang w:bidi="ar-JO"/>
        </w:rPr>
        <w:t xml:space="preserve"> والمهندس فادي لوصل الخط مع شبكة المياه</w:t>
      </w:r>
    </w:p>
  </w:comment>
  <w:comment w:id="12" w:author="IBM" w:date="2016-04-28T12:11:00Z" w:initials="I">
    <w:p w:rsidR="002F613C" w:rsidRDefault="002F613C">
      <w:pPr>
        <w:pStyle w:val="CommentText"/>
      </w:pPr>
      <w:r>
        <w:rPr>
          <w:rStyle w:val="CommentReference"/>
        </w:rPr>
        <w:annotationRef/>
      </w:r>
      <w:r>
        <w:t>New Item was added</w:t>
      </w:r>
    </w:p>
  </w:comment>
  <w:comment w:id="15" w:author="IBM" w:date="2016-04-28T12:11:00Z" w:initials="I">
    <w:p w:rsidR="00AE7840" w:rsidRDefault="00AE7840">
      <w:pPr>
        <w:pStyle w:val="CommentText"/>
      </w:pPr>
      <w:r>
        <w:rPr>
          <w:rStyle w:val="CommentReference"/>
        </w:rPr>
        <w:annotationRef/>
      </w:r>
      <w:r>
        <w:t>done in the drawings</w:t>
      </w:r>
    </w:p>
  </w:comment>
  <w:comment w:id="18" w:author="IBM" w:date="2016-04-28T12:12:00Z" w:initials="I">
    <w:p w:rsidR="00AE7840" w:rsidRDefault="00AE7840">
      <w:pPr>
        <w:pStyle w:val="CommentText"/>
      </w:pPr>
      <w:r>
        <w:rPr>
          <w:rStyle w:val="CommentReference"/>
        </w:rPr>
        <w:annotationRef/>
      </w:r>
      <w:r>
        <w:t>some fittings and valves were increased for the main feeder line</w:t>
      </w:r>
    </w:p>
  </w:comment>
  <w:comment w:id="27" w:author="IBM" w:date="2016-04-28T11:31:00Z" w:initials="I">
    <w:p w:rsidR="002C36D4" w:rsidRDefault="002C36D4">
      <w:pPr>
        <w:pStyle w:val="CommentText"/>
        <w:rPr>
          <w:lang w:bidi="ar-JO"/>
        </w:rPr>
      </w:pPr>
      <w:r>
        <w:rPr>
          <w:rStyle w:val="CommentReference"/>
        </w:rPr>
        <w:annotationRef/>
      </w:r>
      <w:r>
        <w:rPr>
          <w:lang w:bidi="ar-JO"/>
        </w:rPr>
        <w:t>the variation is between A06 and A07 (1'</w:t>
      </w:r>
      <w:r w:rsidR="001D7095">
        <w:rPr>
          <w:lang w:bidi="ar-JO"/>
        </w:rPr>
        <w:t>' and 2'') done</w:t>
      </w:r>
    </w:p>
  </w:comment>
  <w:comment w:id="30" w:author="IBM" w:date="2016-04-28T11:37:00Z" w:initials="I">
    <w:p w:rsidR="001D7095" w:rsidRDefault="001D7095">
      <w:pPr>
        <w:pStyle w:val="CommentText"/>
      </w:pPr>
      <w:r>
        <w:rPr>
          <w:rStyle w:val="CommentReference"/>
        </w:rPr>
        <w:annotationRef/>
      </w:r>
      <w:r>
        <w:t>the depth is added to the target table     done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0AA4"/>
    <w:multiLevelType w:val="hybridMultilevel"/>
    <w:tmpl w:val="D7DE1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172AC"/>
    <w:multiLevelType w:val="hybridMultilevel"/>
    <w:tmpl w:val="F1BC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261D7"/>
    <w:multiLevelType w:val="hybridMultilevel"/>
    <w:tmpl w:val="9C1A2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A35FE"/>
    <w:multiLevelType w:val="hybridMultilevel"/>
    <w:tmpl w:val="D7DE1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6045C2"/>
    <w:multiLevelType w:val="hybridMultilevel"/>
    <w:tmpl w:val="AC023F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767F8F"/>
    <w:multiLevelType w:val="hybridMultilevel"/>
    <w:tmpl w:val="ECBA18A6"/>
    <w:lvl w:ilvl="0" w:tplc="25F458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0E1C52"/>
    <w:rsid w:val="000D5D41"/>
    <w:rsid w:val="000E1C52"/>
    <w:rsid w:val="001254EE"/>
    <w:rsid w:val="00146978"/>
    <w:rsid w:val="001D0BE3"/>
    <w:rsid w:val="001D7095"/>
    <w:rsid w:val="002305C6"/>
    <w:rsid w:val="00246B5C"/>
    <w:rsid w:val="002C36D4"/>
    <w:rsid w:val="002E638C"/>
    <w:rsid w:val="002F613C"/>
    <w:rsid w:val="00410CC6"/>
    <w:rsid w:val="00491515"/>
    <w:rsid w:val="004C0253"/>
    <w:rsid w:val="00624A23"/>
    <w:rsid w:val="006823CE"/>
    <w:rsid w:val="009E5F7B"/>
    <w:rsid w:val="00A21456"/>
    <w:rsid w:val="00AE7840"/>
    <w:rsid w:val="00B05962"/>
    <w:rsid w:val="00B43B12"/>
    <w:rsid w:val="00B733B3"/>
    <w:rsid w:val="00CA27E1"/>
    <w:rsid w:val="00D0106A"/>
    <w:rsid w:val="00DE04AD"/>
    <w:rsid w:val="00DF5282"/>
    <w:rsid w:val="00F04685"/>
    <w:rsid w:val="00FA1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97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B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68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17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C36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6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6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6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 comp</dc:creator>
  <cp:lastModifiedBy>IBM</cp:lastModifiedBy>
  <cp:revision>2</cp:revision>
  <dcterms:created xsi:type="dcterms:W3CDTF">2016-04-28T09:12:00Z</dcterms:created>
  <dcterms:modified xsi:type="dcterms:W3CDTF">2016-04-28T09:12:00Z</dcterms:modified>
</cp:coreProperties>
</file>